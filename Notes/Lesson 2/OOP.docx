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6D6C1522" w14:textId="77777777" w:rsidR="00971CA8" w:rsidRDefault="00D20260">
          <w:r>
            <w:rPr>
              <w:noProof/>
              <w:lang w:eastAsia="en-US" w:bidi="si-LK"/>
            </w:rPr>
            <mc:AlternateContent>
              <mc:Choice Requires="wpg">
                <w:drawing>
                  <wp:anchor distT="0" distB="0" distL="114300" distR="114300" simplePos="0" relativeHeight="251662336" behindDoc="0" locked="0" layoutInCell="1" allowOverlap="1" wp14:anchorId="189D60EB" wp14:editId="689BCC0B">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AA043" w14:textId="77777777" w:rsidR="00971CA8" w:rsidRDefault="00D20260">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 xml:space="preserve">Welcome </w:t>
                                  </w:r>
                                  <w:r w:rsidR="007D5309">
                                    <w:rPr>
                                      <w:rFonts w:asciiTheme="majorHAnsi" w:eastAsiaTheme="majorEastAsia" w:hAnsiTheme="majorHAnsi" w:cstheme="majorBidi"/>
                                      <w:color w:val="FFFFFF" w:themeColor="background1"/>
                                      <w:sz w:val="96"/>
                                      <w:szCs w:val="96"/>
                                    </w:rPr>
                                    <w:t>OOP</w:t>
                                  </w:r>
                                  <w:r>
                                    <w:rPr>
                                      <w:rFonts w:asciiTheme="majorHAnsi" w:eastAsiaTheme="majorEastAsia" w:hAnsiTheme="majorHAnsi" w:cstheme="majorBidi"/>
                                      <w:color w:val="FFFFFF" w:themeColor="background1"/>
                                      <w:sz w:val="96"/>
                                      <w:szCs w:val="96"/>
                                    </w:rPr>
                                    <w:t xml:space="preserve"> Word</w:t>
                                  </w:r>
                                </w:p>
                                <w:p w14:paraId="7252CB61" w14:textId="77777777" w:rsidR="00971CA8" w:rsidRDefault="00971CA8">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84611"/>
                                <a:ext cx="5911850" cy="1182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D41DE" w14:textId="77777777" w:rsidR="00971CA8" w:rsidRDefault="007D5309">
                                  <w:pPr>
                                    <w:rPr>
                                      <w:rFonts w:asciiTheme="majorHAnsi" w:eastAsiaTheme="majorEastAsia" w:hAnsiTheme="majorHAnsi" w:cstheme="majorBidi"/>
                                      <w:color w:val="FFFFFF" w:themeColor="background1"/>
                                      <w:sz w:val="52"/>
                                      <w:szCs w:val="48"/>
                                    </w:rPr>
                                  </w:pPr>
                                  <w:bookmarkStart w:id="0" w:name="_GoBack"/>
                                  <w:r>
                                    <w:rPr>
                                      <w:rFonts w:ascii="Segoe UI Semibold" w:hAnsi="Segoe UI Semibold" w:cs="Segoe UI Light"/>
                                      <w:color w:val="FFFFFF" w:themeColor="background1"/>
                                      <w:sz w:val="52"/>
                                      <w:szCs w:val="52"/>
                                    </w:rPr>
                                    <w:t>N</w:t>
                                  </w:r>
                                  <w:r w:rsidR="00D20260">
                                    <w:rPr>
                                      <w:rFonts w:ascii="Segoe UI Semibold" w:hAnsi="Segoe UI Semibold" w:cs="Segoe UI Light"/>
                                      <w:color w:val="FFFFFF" w:themeColor="background1"/>
                                      <w:sz w:val="52"/>
                                      <w:szCs w:val="52"/>
                                    </w:rPr>
                                    <w:t xml:space="preserve"> tips</w:t>
                                  </w:r>
                                  <w:r w:rsidR="00D20260">
                                    <w:rPr>
                                      <w:rFonts w:asciiTheme="majorHAnsi" w:eastAsiaTheme="majorEastAsia" w:hAnsiTheme="majorHAnsi" w:cstheme="majorBidi"/>
                                      <w:color w:val="FFFFFF" w:themeColor="background1"/>
                                      <w:sz w:val="52"/>
                                      <w:szCs w:val="52"/>
                                    </w:rPr>
                                    <w:t xml:space="preserve"> for a simpler way to work</w:t>
                                  </w:r>
                                  <w:r>
                                    <w:rPr>
                                      <w:rFonts w:asciiTheme="majorHAnsi" w:eastAsiaTheme="majorEastAsia" w:hAnsiTheme="majorHAnsi" w:cstheme="majorBidi"/>
                                      <w:color w:val="FFFFFF" w:themeColor="background1"/>
                                      <w:sz w:val="52"/>
                                      <w:szCs w:val="52"/>
                                    </w:rPr>
                                    <w:t xml:space="preserve"> with objects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89D60EB"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42AA043" w14:textId="77777777" w:rsidR="00971CA8" w:rsidRDefault="00D20260">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 xml:space="preserve">Welcome </w:t>
                            </w:r>
                            <w:r w:rsidR="007D5309">
                              <w:rPr>
                                <w:rFonts w:asciiTheme="majorHAnsi" w:eastAsiaTheme="majorEastAsia" w:hAnsiTheme="majorHAnsi" w:cstheme="majorBidi"/>
                                <w:color w:val="FFFFFF" w:themeColor="background1"/>
                                <w:sz w:val="96"/>
                                <w:szCs w:val="96"/>
                              </w:rPr>
                              <w:t>OOP</w:t>
                            </w:r>
                            <w:r>
                              <w:rPr>
                                <w:rFonts w:asciiTheme="majorHAnsi" w:eastAsiaTheme="majorEastAsia" w:hAnsiTheme="majorHAnsi" w:cstheme="majorBidi"/>
                                <w:color w:val="FFFFFF" w:themeColor="background1"/>
                                <w:sz w:val="96"/>
                                <w:szCs w:val="96"/>
                              </w:rPr>
                              <w:t xml:space="preserve"> Word</w:t>
                            </w:r>
                          </w:p>
                          <w:p w14:paraId="7252CB61" w14:textId="77777777" w:rsidR="00971CA8" w:rsidRDefault="00971CA8">
                            <w:pPr>
                              <w:rPr>
                                <w:rFonts w:ascii="Segoe UI Light" w:hAnsi="Segoe UI Light" w:cs="Segoe UI Light"/>
                                <w:color w:val="FFFFFF" w:themeColor="background1"/>
                                <w:sz w:val="96"/>
                                <w:szCs w:val="96"/>
                              </w:rPr>
                            </w:pPr>
                          </w:p>
                        </w:txbxContent>
                      </v:textbox>
                    </v:shape>
                    <v:shape id="Text Box 2" o:spid="_x0000_s1029" type="#_x0000_t202" style="position:absolute;left:3238;top:48846;width:59119;height:1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62ED41DE" w14:textId="77777777" w:rsidR="00971CA8" w:rsidRDefault="007D5309">
                            <w:pPr>
                              <w:rPr>
                                <w:rFonts w:asciiTheme="majorHAnsi" w:eastAsiaTheme="majorEastAsia" w:hAnsiTheme="majorHAnsi" w:cstheme="majorBidi"/>
                                <w:color w:val="FFFFFF" w:themeColor="background1"/>
                                <w:sz w:val="52"/>
                                <w:szCs w:val="48"/>
                              </w:rPr>
                            </w:pPr>
                            <w:bookmarkStart w:id="1" w:name="_GoBack"/>
                            <w:r>
                              <w:rPr>
                                <w:rFonts w:ascii="Segoe UI Semibold" w:hAnsi="Segoe UI Semibold" w:cs="Segoe UI Light"/>
                                <w:color w:val="FFFFFF" w:themeColor="background1"/>
                                <w:sz w:val="52"/>
                                <w:szCs w:val="52"/>
                              </w:rPr>
                              <w:t>N</w:t>
                            </w:r>
                            <w:r w:rsidR="00D20260">
                              <w:rPr>
                                <w:rFonts w:ascii="Segoe UI Semibold" w:hAnsi="Segoe UI Semibold" w:cs="Segoe UI Light"/>
                                <w:color w:val="FFFFFF" w:themeColor="background1"/>
                                <w:sz w:val="52"/>
                                <w:szCs w:val="52"/>
                              </w:rPr>
                              <w:t xml:space="preserve"> tips</w:t>
                            </w:r>
                            <w:r w:rsidR="00D20260">
                              <w:rPr>
                                <w:rFonts w:asciiTheme="majorHAnsi" w:eastAsiaTheme="majorEastAsia" w:hAnsiTheme="majorHAnsi" w:cstheme="majorBidi"/>
                                <w:color w:val="FFFFFF" w:themeColor="background1"/>
                                <w:sz w:val="52"/>
                                <w:szCs w:val="52"/>
                              </w:rPr>
                              <w:t xml:space="preserve"> for a simpler way to work</w:t>
                            </w:r>
                            <w:r>
                              <w:rPr>
                                <w:rFonts w:asciiTheme="majorHAnsi" w:eastAsiaTheme="majorEastAsia" w:hAnsiTheme="majorHAnsi" w:cstheme="majorBidi"/>
                                <w:color w:val="FFFFFF" w:themeColor="background1"/>
                                <w:sz w:val="52"/>
                                <w:szCs w:val="52"/>
                              </w:rPr>
                              <w:t xml:space="preserve"> with objects</w:t>
                            </w:r>
                            <w:bookmarkEnd w:id="1"/>
                          </w:p>
                        </w:txbxContent>
                      </v:textbox>
                    </v:shape>
                    <w10:wrap anchory="margin"/>
                  </v:group>
                </w:pict>
              </mc:Fallback>
            </mc:AlternateContent>
          </w:r>
        </w:p>
        <w:p w14:paraId="6673A5B2" w14:textId="77777777" w:rsidR="00971CA8" w:rsidRDefault="00971CA8"/>
        <w:p w14:paraId="7DA890AD" w14:textId="77777777" w:rsidR="00971CA8" w:rsidRDefault="00971CA8"/>
        <w:p w14:paraId="46C33615" w14:textId="77777777" w:rsidR="00971CA8" w:rsidRDefault="00971CA8"/>
        <w:p w14:paraId="49FE9992" w14:textId="77777777" w:rsidR="00971CA8" w:rsidRDefault="00D20260">
          <w:pPr>
            <w:spacing w:after="70"/>
          </w:pPr>
          <w:r>
            <w:br w:type="page"/>
          </w:r>
        </w:p>
      </w:sdtContent>
    </w:sdt>
    <w:p w14:paraId="47565CFE" w14:textId="77777777" w:rsidR="00971CA8" w:rsidRDefault="00D20260">
      <w:pPr>
        <w:pStyle w:val="Heading1"/>
        <w:numPr>
          <w:ilvl w:val="0"/>
          <w:numId w:val="2"/>
        </w:numPr>
        <w:ind w:left="630"/>
      </w:pPr>
      <w:r>
        <w:lastRenderedPageBreak/>
        <w:t>Use live layout and alignment guides</w:t>
      </w:r>
    </w:p>
    <w:p w14:paraId="573A45C7" w14:textId="77777777" w:rsidR="00971CA8" w:rsidRDefault="00D20260">
      <w:pPr>
        <w:pStyle w:val="Instructions"/>
        <w:ind w:left="720"/>
        <w:rPr>
          <w:rStyle w:val="Hyperlink"/>
        </w:rPr>
      </w:pPr>
      <w:bookmarkStart w:id="2" w:name="_Live_layout_and"/>
      <w:bookmarkEnd w:id="2"/>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8" w:history="1">
        <w:r>
          <w:rPr>
            <w:rStyle w:val="Hyperlink"/>
          </w:rPr>
          <w:t>Learn more at office.com</w:t>
        </w:r>
      </w:hyperlink>
      <w:bookmarkStart w:id="3" w:name="_Simple_Markup"/>
      <w:bookmarkEnd w:id="3"/>
    </w:p>
    <w:p w14:paraId="7193C466" w14:textId="77777777" w:rsidR="00971CA8" w:rsidRDefault="00D20260">
      <w:pPr>
        <w:pStyle w:val="Instructions"/>
        <w:ind w:left="720"/>
      </w:pPr>
      <w:r>
        <w:rPr>
          <w:noProof/>
          <w:color w:val="0563C1" w:themeColor="hyperlink"/>
          <w:u w:val="single"/>
          <w:lang w:eastAsia="en-US" w:bidi="si-LK"/>
        </w:rPr>
        <w:drawing>
          <wp:anchor distT="0" distB="0" distL="114300" distR="114300" simplePos="0" relativeHeight="251663360" behindDoc="1" locked="0" layoutInCell="1" allowOverlap="1" wp14:anchorId="3BEFB66F" wp14:editId="7636A480">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4CE2667A" w14:textId="77777777" w:rsidR="00971CA8" w:rsidRDefault="00971CA8">
      <w:pPr>
        <w:pStyle w:val="Instructions"/>
        <w:ind w:left="720"/>
      </w:pPr>
    </w:p>
    <w:p w14:paraId="2482460A" w14:textId="77777777" w:rsidR="00971CA8" w:rsidRDefault="00971CA8">
      <w:pPr>
        <w:pStyle w:val="Instructions"/>
        <w:ind w:left="720"/>
      </w:pPr>
    </w:p>
    <w:p w14:paraId="34C5C0CE" w14:textId="77777777" w:rsidR="00971CA8" w:rsidRDefault="00971CA8">
      <w:pPr>
        <w:pStyle w:val="Instructions"/>
        <w:ind w:left="720"/>
      </w:pPr>
    </w:p>
    <w:p w14:paraId="21826A24" w14:textId="77777777" w:rsidR="00971CA8" w:rsidRDefault="00971CA8">
      <w:pPr>
        <w:pStyle w:val="Instructions"/>
        <w:ind w:left="720"/>
      </w:pPr>
    </w:p>
    <w:p w14:paraId="232EAF9C" w14:textId="77777777" w:rsidR="00971CA8" w:rsidRDefault="00D20260">
      <w:pPr>
        <w:pStyle w:val="Heading1"/>
        <w:numPr>
          <w:ilvl w:val="0"/>
          <w:numId w:val="2"/>
        </w:numPr>
        <w:ind w:left="630"/>
      </w:pPr>
      <w:bookmarkStart w:id="4" w:name="_Toc320026684"/>
      <w:r>
        <w:t>Collaborate in Simple Markup</w:t>
      </w:r>
      <w:bookmarkEnd w:id="4"/>
      <w:r>
        <w:t xml:space="preserve"> View</w:t>
      </w:r>
    </w:p>
    <w:p w14:paraId="5113C6EB" w14:textId="77777777" w:rsidR="00971CA8" w:rsidRDefault="00D20260">
      <w:pPr>
        <w:ind w:left="720"/>
      </w:pPr>
      <w:r>
        <w:t xml:space="preserve">The new Simple Markup revision view presents a clean, uncomplicated view of your document, but you still see markers where changes and comments have been made. Click on the vertical bar on the left side of the text to see </w:t>
      </w:r>
      <w:r>
        <w:t>changes</w:t>
      </w:r>
      <w:del w:id="5" w:author="Unknown">
        <w:r>
          <w:delText>like this one</w:delText>
        </w:r>
      </w:del>
      <w:r>
        <w:t xml:space="preserve">. Or click the comment icon on the right to check out </w:t>
      </w:r>
      <w:commentRangeStart w:id="6"/>
      <w:r>
        <w:t>comments about this text</w:t>
      </w:r>
      <w:commentRangeEnd w:id="6"/>
      <w:r>
        <w:commentReference w:id="6"/>
      </w:r>
      <w:r>
        <w:t xml:space="preserve">. </w:t>
      </w:r>
    </w:p>
    <w:p w14:paraId="7EC2F7A4" w14:textId="77777777" w:rsidR="00971CA8" w:rsidRDefault="00D20260">
      <w:pPr>
        <w:ind w:left="720"/>
        <w:rPr>
          <w:rStyle w:val="Hyperlink"/>
        </w:rPr>
      </w:pPr>
      <w:hyperlink r:id="rId12" w:history="1">
        <w:r>
          <w:rPr>
            <w:rStyle w:val="Hyperlink"/>
          </w:rPr>
          <w:t>Learn more at office.com</w:t>
        </w:r>
      </w:hyperlink>
    </w:p>
    <w:p w14:paraId="18A3395B" w14:textId="77777777" w:rsidR="00971CA8" w:rsidRDefault="00D20260">
      <w:pPr>
        <w:pStyle w:val="Heading1"/>
        <w:numPr>
          <w:ilvl w:val="0"/>
          <w:numId w:val="2"/>
        </w:numPr>
        <w:ind w:left="630"/>
      </w:pPr>
      <w:r>
        <w:t>Insert Online Pictures and Video</w:t>
      </w:r>
    </w:p>
    <w:p w14:paraId="48DC0564" w14:textId="77777777" w:rsidR="00971CA8" w:rsidRDefault="00D20260">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3BC7A30C" w14:textId="77777777" w:rsidR="00971CA8" w:rsidRDefault="00D20260">
      <w:pPr>
        <w:pStyle w:val="Heading1"/>
        <w:numPr>
          <w:ilvl w:val="0"/>
          <w:numId w:val="2"/>
        </w:numPr>
        <w:ind w:left="630"/>
      </w:pPr>
      <w:bookmarkStart w:id="7" w:name="_Read_mode"/>
      <w:bookmarkStart w:id="8" w:name="_Toc319937544"/>
      <w:bookmarkEnd w:id="7"/>
      <w:r>
        <w:lastRenderedPageBreak/>
        <w:t>Enjoy the Read</w:t>
      </w:r>
      <w:bookmarkEnd w:id="8"/>
    </w:p>
    <w:p w14:paraId="74C6D567" w14:textId="77777777" w:rsidR="00971CA8" w:rsidRDefault="00D20260">
      <w:pPr>
        <w:ind w:left="720"/>
      </w:pPr>
      <w:r>
        <w:t xml:space="preserve">Use the new Read Mode for a </w:t>
      </w:r>
      <w:r>
        <w:t>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0AF5CCA7" w14:textId="77777777" w:rsidR="00971CA8" w:rsidRDefault="00D20260">
      <w:pPr>
        <w:pStyle w:val="Heading1"/>
        <w:numPr>
          <w:ilvl w:val="0"/>
          <w:numId w:val="2"/>
        </w:numPr>
        <w:ind w:left="630"/>
      </w:pPr>
      <w:r>
        <w:t>Edit PDF content in Word</w:t>
      </w:r>
    </w:p>
    <w:p w14:paraId="12B8DC71" w14:textId="77777777" w:rsidR="00971CA8" w:rsidRDefault="00D20260">
      <w:pPr>
        <w:ind w:left="720"/>
      </w:pPr>
      <w:r>
        <w:t>Open PDFs and edit the</w:t>
      </w:r>
      <w:r>
        <w:t xml:space="preserve"> content in Word. Edit paragraphs, lists, and tables just like familiar Word documents. Take the content and make it look great. </w:t>
      </w:r>
    </w:p>
    <w:p w14:paraId="58ED9040" w14:textId="77777777" w:rsidR="00971CA8" w:rsidRDefault="00D20260">
      <w:pPr>
        <w:ind w:left="720"/>
      </w:pPr>
      <w:r>
        <w:t xml:space="preserve">Download </w:t>
      </w:r>
      <w:hyperlink r:id="rId13" w:history="1">
        <w:r>
          <w:rPr>
            <w:rStyle w:val="Hyperlink"/>
          </w:rPr>
          <w:t>this helpful PDF from the Office</w:t>
        </w:r>
        <w:r>
          <w:rPr>
            <w:rStyle w:val="Hyperlink"/>
          </w:rPr>
          <w:t xml:space="preserv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CC3BFBE" w14:textId="77777777" w:rsidR="00971CA8" w:rsidRDefault="00D20260">
      <w:pPr>
        <w:pStyle w:val="Heading1"/>
      </w:pPr>
      <w:r>
        <w:lastRenderedPageBreak/>
        <w:t>Ready to get started?</w:t>
      </w:r>
    </w:p>
    <w:p w14:paraId="6C9FA35A" w14:textId="77777777" w:rsidR="00971CA8" w:rsidRDefault="00D20260">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434AB0E7" w14:textId="77777777" w:rsidR="00971CA8" w:rsidRDefault="00D20260">
      <w:pPr>
        <w:ind w:left="720"/>
        <w:rPr>
          <w:rFonts w:asciiTheme="majorHAnsi" w:eastAsiaTheme="majorEastAsia" w:hAnsiTheme="majorHAnsi" w:cstheme="majorBidi"/>
        </w:rPr>
      </w:pPr>
      <w:r>
        <w:rPr>
          <w:rFonts w:asciiTheme="majorHAnsi" w:eastAsiaTheme="majorEastAsia" w:hAnsiTheme="majorHAnsi" w:cstheme="majorBidi"/>
        </w:rPr>
        <w:t>Sincerely,</w:t>
      </w:r>
    </w:p>
    <w:p w14:paraId="2371557A" w14:textId="77777777" w:rsidR="00971CA8" w:rsidRDefault="00D20260">
      <w:pPr>
        <w:ind w:left="720"/>
        <w:rPr>
          <w:rFonts w:ascii="Segoe UI Semibold" w:hAnsi="Segoe UI Semibold"/>
        </w:rPr>
      </w:pPr>
      <w:r>
        <w:rPr>
          <w:rFonts w:ascii="Segoe UI Semibold" w:hAnsi="Segoe UI Semibold"/>
        </w:rPr>
        <w:t>The Word Team</w:t>
      </w:r>
    </w:p>
    <w:p w14:paraId="4DE8EEB4" w14:textId="77777777" w:rsidR="00971CA8" w:rsidRDefault="00D20260">
      <w:pPr>
        <w:pStyle w:val="Heading1"/>
      </w:pPr>
      <w:r>
        <w:rPr>
          <w:noProof/>
          <w:lang w:eastAsia="en-US" w:bidi="si-LK"/>
        </w:rPr>
        <mc:AlternateContent>
          <mc:Choice Requires="wps">
            <w:drawing>
              <wp:anchor distT="0" distB="0" distL="114300" distR="114300" simplePos="0" relativeHeight="251666432" behindDoc="0" locked="0" layoutInCell="1" allowOverlap="1" wp14:anchorId="2951BD16" wp14:editId="3FCFAEC3">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C34"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7C1A50DE" w14:textId="77777777" w:rsidR="00971CA8" w:rsidRDefault="00D20260">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971CA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uthor" w:initials="A">
    <w:p w14:paraId="77E329E8" w14:textId="77777777" w:rsidR="00971CA8" w:rsidRDefault="00D20260">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E329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09E77" w14:textId="77777777" w:rsidR="00D20260" w:rsidRDefault="00D20260">
      <w:pPr>
        <w:spacing w:after="0" w:line="240" w:lineRule="auto"/>
      </w:pPr>
      <w:r>
        <w:separator/>
      </w:r>
    </w:p>
  </w:endnote>
  <w:endnote w:type="continuationSeparator" w:id="0">
    <w:p w14:paraId="3F74879D" w14:textId="77777777" w:rsidR="00D20260" w:rsidRDefault="00D2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15C81" w14:textId="77777777" w:rsidR="00971CA8" w:rsidRDefault="00D20260">
    <w:pPr>
      <w:pStyle w:val="Footer"/>
    </w:pPr>
    <w:r>
      <w:rPr>
        <w:noProof/>
        <w:lang w:eastAsia="en-US" w:bidi="si-LK"/>
      </w:rPr>
      <mc:AlternateContent>
        <mc:Choice Requires="wps">
          <w:drawing>
            <wp:anchor distT="0" distB="0" distL="114300" distR="114300" simplePos="0" relativeHeight="251661312" behindDoc="0" locked="0" layoutInCell="1" allowOverlap="1" wp14:anchorId="3B1E384A" wp14:editId="11625384">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D664C7"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0B10A" w14:textId="77777777" w:rsidR="00D20260" w:rsidRDefault="00D20260">
      <w:pPr>
        <w:spacing w:after="0" w:line="240" w:lineRule="auto"/>
      </w:pPr>
      <w:r>
        <w:separator/>
      </w:r>
    </w:p>
  </w:footnote>
  <w:footnote w:type="continuationSeparator" w:id="0">
    <w:p w14:paraId="78C9AFB5" w14:textId="77777777" w:rsidR="00D20260" w:rsidRDefault="00D20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CED1B" w14:textId="77777777" w:rsidR="00971CA8" w:rsidRDefault="00D20260">
    <w:pPr>
      <w:pStyle w:val="Header"/>
    </w:pPr>
    <w:r>
      <w:rPr>
        <w:noProof/>
        <w:lang w:eastAsia="en-US" w:bidi="si-LK"/>
      </w:rPr>
      <mc:AlternateContent>
        <mc:Choice Requires="wps">
          <w:drawing>
            <wp:anchor distT="0" distB="0" distL="114300" distR="114300" simplePos="0" relativeHeight="251659264" behindDoc="0" locked="0" layoutInCell="1" allowOverlap="1" wp14:anchorId="14E1F633" wp14:editId="3BAEC73D">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2979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09"/>
    <w:rsid w:val="007D5309"/>
    <w:rsid w:val="00971CA8"/>
    <w:rsid w:val="00D202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52BDD"/>
  <w15:docId w15:val="{C52B6736-B75C-4263-A169-61569944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testa\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Template>
  <TotalTime>1</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Temtesta</dc:creator>
  <cp:keywords/>
  <cp:lastModifiedBy>ishara denawaka</cp:lastModifiedBy>
  <cp:revision>1</cp:revision>
  <dcterms:created xsi:type="dcterms:W3CDTF">2017-12-11T14:57:00Z</dcterms:created>
  <dcterms:modified xsi:type="dcterms:W3CDTF">2017-12-11T14:58:00Z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